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06249" w14:textId="77777777" w:rsidR="008968F5" w:rsidRPr="00CE42BC" w:rsidRDefault="000946F6">
      <w:pPr>
        <w:rPr>
          <w:b/>
          <w:sz w:val="32"/>
          <w:szCs w:val="32"/>
        </w:rPr>
      </w:pPr>
      <w:commentRangeStart w:id="0"/>
      <w:r w:rsidRPr="00CE42BC">
        <w:rPr>
          <w:b/>
          <w:sz w:val="32"/>
          <w:szCs w:val="32"/>
        </w:rPr>
        <w:t xml:space="preserve">Equal Justice Initiative founder </w:t>
      </w:r>
      <w:r w:rsidR="00CA1BEB" w:rsidRPr="00CE42BC">
        <w:rPr>
          <w:b/>
          <w:sz w:val="32"/>
          <w:szCs w:val="32"/>
        </w:rPr>
        <w:t>unearths</w:t>
      </w:r>
      <w:r w:rsidRPr="00CE42BC">
        <w:rPr>
          <w:b/>
          <w:sz w:val="32"/>
          <w:szCs w:val="32"/>
        </w:rPr>
        <w:t xml:space="preserve"> uncomfortable social truths </w:t>
      </w:r>
      <w:r w:rsidR="00CA1BEB" w:rsidRPr="00CE42BC">
        <w:rPr>
          <w:b/>
          <w:sz w:val="32"/>
          <w:szCs w:val="32"/>
        </w:rPr>
        <w:t>at BYU forum</w:t>
      </w:r>
      <w:commentRangeEnd w:id="0"/>
      <w:r w:rsidR="007D304B">
        <w:rPr>
          <w:rStyle w:val="CommentReference"/>
        </w:rPr>
        <w:commentReference w:id="0"/>
      </w:r>
    </w:p>
    <w:p w14:paraId="36C78BEC" w14:textId="77777777" w:rsidR="00CA1BEB" w:rsidRDefault="00CA1BEB"/>
    <w:p w14:paraId="204FAAE3" w14:textId="68B1FE01" w:rsidR="00CA1BEB" w:rsidRPr="00CE42BC" w:rsidRDefault="007D304B">
      <w:pPr>
        <w:rPr>
          <w:i/>
          <w:sz w:val="28"/>
          <w:szCs w:val="28"/>
        </w:rPr>
      </w:pPr>
      <w:ins w:id="1" w:author="Dallin Hatch" w:date="2018-11-26T20:25:00Z">
        <w:r>
          <w:rPr>
            <w:i/>
            <w:sz w:val="28"/>
            <w:szCs w:val="28"/>
          </w:rPr>
          <w:t>Popular s</w:t>
        </w:r>
      </w:ins>
      <w:del w:id="2" w:author="Dallin Hatch" w:date="2018-11-26T20:25:00Z">
        <w:r w:rsidR="001A18D2" w:rsidRPr="00CE42BC" w:rsidDel="007D304B">
          <w:rPr>
            <w:i/>
            <w:sz w:val="28"/>
            <w:szCs w:val="28"/>
          </w:rPr>
          <w:delText>S</w:delText>
        </w:r>
      </w:del>
      <w:r w:rsidR="001A18D2" w:rsidRPr="00CE42BC">
        <w:rPr>
          <w:i/>
          <w:sz w:val="28"/>
          <w:szCs w:val="28"/>
        </w:rPr>
        <w:t>ocial</w:t>
      </w:r>
      <w:r w:rsidR="00CA1BEB" w:rsidRPr="00CE42BC">
        <w:rPr>
          <w:i/>
          <w:sz w:val="28"/>
          <w:szCs w:val="28"/>
        </w:rPr>
        <w:t xml:space="preserve"> rights activist Bryan Stevenson</w:t>
      </w:r>
      <w:ins w:id="3" w:author="Dallin Hatch" w:date="2018-11-26T20:25:00Z">
        <w:r>
          <w:rPr>
            <w:i/>
            <w:sz w:val="28"/>
            <w:szCs w:val="28"/>
          </w:rPr>
          <w:t xml:space="preserve"> </w:t>
        </w:r>
      </w:ins>
      <w:del w:id="4" w:author="Dallin Hatch" w:date="2018-11-26T20:25:00Z">
        <w:r w:rsidR="00E37F56" w:rsidDel="007D304B">
          <w:rPr>
            <w:i/>
            <w:sz w:val="28"/>
            <w:szCs w:val="28"/>
          </w:rPr>
          <w:delText>, who</w:delText>
        </w:r>
        <w:r w:rsidR="00CA1BEB" w:rsidRPr="00CE42BC" w:rsidDel="007D304B">
          <w:rPr>
            <w:i/>
            <w:sz w:val="28"/>
            <w:szCs w:val="28"/>
          </w:rPr>
          <w:delText xml:space="preserve"> speaks about social injustices at conferences all over the wor</w:delText>
        </w:r>
        <w:r w:rsidR="009C0F34" w:rsidDel="007D304B">
          <w:rPr>
            <w:i/>
            <w:sz w:val="28"/>
            <w:szCs w:val="28"/>
          </w:rPr>
          <w:delText>ld,</w:delText>
        </w:r>
        <w:r w:rsidR="00CA1BEB" w:rsidRPr="00CE42BC" w:rsidDel="007D304B">
          <w:rPr>
            <w:i/>
            <w:sz w:val="28"/>
            <w:szCs w:val="28"/>
          </w:rPr>
          <w:delText xml:space="preserve"> </w:delText>
        </w:r>
      </w:del>
      <w:r w:rsidR="00CA1BEB" w:rsidRPr="00CE42BC">
        <w:rPr>
          <w:i/>
          <w:sz w:val="28"/>
          <w:szCs w:val="28"/>
        </w:rPr>
        <w:t>is bringing his perspective</w:t>
      </w:r>
      <w:ins w:id="5" w:author="Dallin Hatch" w:date="2018-11-26T20:25:00Z">
        <w:r>
          <w:rPr>
            <w:i/>
            <w:sz w:val="28"/>
            <w:szCs w:val="28"/>
          </w:rPr>
          <w:t xml:space="preserve"> on justice</w:t>
        </w:r>
      </w:ins>
      <w:r w:rsidR="00CA1BEB" w:rsidRPr="00CE42BC">
        <w:rPr>
          <w:i/>
          <w:sz w:val="28"/>
          <w:szCs w:val="28"/>
        </w:rPr>
        <w:t xml:space="preserve"> to BYU</w:t>
      </w:r>
      <w:r w:rsidR="00814BD0">
        <w:rPr>
          <w:i/>
          <w:sz w:val="28"/>
          <w:szCs w:val="28"/>
        </w:rPr>
        <w:t>.</w:t>
      </w:r>
    </w:p>
    <w:p w14:paraId="2B5B8B40" w14:textId="77777777" w:rsidR="00B4714B" w:rsidRDefault="00B4714B"/>
    <w:p w14:paraId="71F9E658" w14:textId="50D7A278" w:rsidR="001A18D2" w:rsidRDefault="00CA1BEB">
      <w:r>
        <w:t>PROVO</w:t>
      </w:r>
      <w:r w:rsidR="005B6861">
        <w:t>, Utah</w:t>
      </w:r>
      <w:r w:rsidR="00814BD0">
        <w:t xml:space="preserve"> </w:t>
      </w:r>
      <w:r w:rsidR="006F2D8C">
        <w:t>–</w:t>
      </w:r>
      <w:ins w:id="6" w:author="Dallin Hatch" w:date="2018-11-26T20:26:00Z">
        <w:r w:rsidR="007D304B">
          <w:t xml:space="preserve"> </w:t>
        </w:r>
      </w:ins>
      <w:r w:rsidR="006F2D8C">
        <w:t>October 11</w:t>
      </w:r>
      <w:r w:rsidR="00814BD0">
        <w:t>, 2018</w:t>
      </w:r>
      <w:r w:rsidR="009C0F34">
        <w:t xml:space="preserve"> –</w:t>
      </w:r>
      <w:ins w:id="7" w:author="Dallin Hatch" w:date="2018-11-26T20:26:00Z">
        <w:r w:rsidR="007D304B">
          <w:t xml:space="preserve"> </w:t>
        </w:r>
      </w:ins>
      <w:commentRangeStart w:id="8"/>
      <w:r w:rsidR="001A18D2">
        <w:t>Bryan Stevenson</w:t>
      </w:r>
      <w:r w:rsidR="00E81AB0">
        <w:t>, a criminal justice lawyer known for his unflinching social honesty,</w:t>
      </w:r>
      <w:r w:rsidR="001A18D2">
        <w:t xml:space="preserve"> </w:t>
      </w:r>
      <w:commentRangeEnd w:id="8"/>
      <w:r w:rsidR="007D304B">
        <w:rPr>
          <w:rStyle w:val="CommentReference"/>
        </w:rPr>
        <w:commentReference w:id="8"/>
      </w:r>
      <w:r w:rsidR="001A18D2">
        <w:t>will address the BYU community on current racial and social inequalities at the campus forum on Tuesday, October 30</w:t>
      </w:r>
      <w:r w:rsidR="00A82ACE">
        <w:t>.</w:t>
      </w:r>
    </w:p>
    <w:p w14:paraId="1B06C4D8" w14:textId="77777777" w:rsidR="001A18D2" w:rsidRDefault="001A18D2"/>
    <w:p w14:paraId="6DBA4425" w14:textId="69466F90" w:rsidR="001A18D2" w:rsidRDefault="001A18D2">
      <w:r>
        <w:t xml:space="preserve">The topics of police brutality and mass incarceration dominate today’s political </w:t>
      </w:r>
      <w:r w:rsidR="00CE42BC">
        <w:t xml:space="preserve">conversation. </w:t>
      </w:r>
      <w:r w:rsidR="00A82ACE">
        <w:t>As Caucasians in the middle to upper economic classes</w:t>
      </w:r>
      <w:r w:rsidR="00CE42BC">
        <w:t xml:space="preserve">, many BYU students and neighbors </w:t>
      </w:r>
      <w:r w:rsidR="00A82ACE">
        <w:t xml:space="preserve">often </w:t>
      </w:r>
      <w:r w:rsidR="005A11D8">
        <w:t xml:space="preserve">find themselves </w:t>
      </w:r>
      <w:r w:rsidR="00A82ACE">
        <w:t>more removed</w:t>
      </w:r>
      <w:r w:rsidR="00CE42BC">
        <w:t xml:space="preserve"> from these issues than elsewhere in the United States. Stevenson offers firsth</w:t>
      </w:r>
      <w:r w:rsidR="00D6124F">
        <w:t>and perspectives on such issues.</w:t>
      </w:r>
    </w:p>
    <w:p w14:paraId="79F9CB46" w14:textId="7EF839DB" w:rsidR="00AF30CB" w:rsidRDefault="00AF30CB"/>
    <w:p w14:paraId="746CA2BE" w14:textId="5414CB3E" w:rsidR="00AF30CB" w:rsidRDefault="00AF30CB" w:rsidP="00AF30CB">
      <w:r>
        <w:t>“We’re excited to provide our students with a new perspective,” says BYU President Kevin J. Worthen. “Students need to hear from all sides of these important stories, so when they go to the polls next month, they can make their own well-informed votes. Meaningful information inspires meaningful decisions.”</w:t>
      </w:r>
    </w:p>
    <w:p w14:paraId="1DD529B1" w14:textId="77777777" w:rsidR="001A18D2" w:rsidRDefault="001A18D2"/>
    <w:p w14:paraId="089090FF" w14:textId="0C96AEAF" w:rsidR="00AF30CB" w:rsidRDefault="001A18D2">
      <w:r>
        <w:t>Stevenson founded the Equal Justice Initiative to bring to light the injustices faced by African</w:t>
      </w:r>
      <w:r w:rsidR="00251590">
        <w:t xml:space="preserve"> </w:t>
      </w:r>
      <w:r w:rsidR="005E01B6">
        <w:t>Americans</w:t>
      </w:r>
      <w:r>
        <w:t>.</w:t>
      </w:r>
      <w:r w:rsidR="00CE42BC">
        <w:t xml:space="preserve"> He travels the country speaking out about </w:t>
      </w:r>
      <w:r w:rsidR="00E81AB0">
        <w:t>African</w:t>
      </w:r>
      <w:r w:rsidR="00425173">
        <w:t xml:space="preserve"> American</w:t>
      </w:r>
      <w:bookmarkStart w:id="9" w:name="_GoBack"/>
      <w:bookmarkEnd w:id="9"/>
      <w:commentRangeStart w:id="10"/>
      <w:r w:rsidR="00CE42BC">
        <w:t xml:space="preserve"> </w:t>
      </w:r>
      <w:commentRangeEnd w:id="10"/>
      <w:r w:rsidR="007D304B">
        <w:rPr>
          <w:rStyle w:val="CommentReference"/>
        </w:rPr>
        <w:commentReference w:id="10"/>
      </w:r>
      <w:r w:rsidR="00CE42BC">
        <w:t xml:space="preserve">history, highlighting the </w:t>
      </w:r>
      <w:r w:rsidR="00251590">
        <w:t>practices</w:t>
      </w:r>
      <w:r w:rsidR="00CE42BC">
        <w:t xml:space="preserve"> of lynching and segregation, as well as the current dilemmas </w:t>
      </w:r>
      <w:r w:rsidR="00251590">
        <w:t>with</w:t>
      </w:r>
      <w:r w:rsidR="00CE42BC">
        <w:t xml:space="preserve">in the justice system. </w:t>
      </w:r>
      <w:r w:rsidR="001558F7">
        <w:t>Statistical evidence presented in a</w:t>
      </w:r>
      <w:r w:rsidR="00BF455A">
        <w:t xml:space="preserve"> recent</w:t>
      </w:r>
      <w:r w:rsidR="001558F7">
        <w:t xml:space="preserve"> EJI</w:t>
      </w:r>
      <w:r w:rsidR="00BF455A">
        <w:t xml:space="preserve"> court case in Washington </w:t>
      </w:r>
      <w:r w:rsidR="005A11D8">
        <w:t>shows that court judges sentence</w:t>
      </w:r>
      <w:r w:rsidR="001558F7">
        <w:t xml:space="preserve"> black defendants </w:t>
      </w:r>
      <w:r w:rsidR="005A11D8">
        <w:t>to death</w:t>
      </w:r>
      <w:r w:rsidR="001558F7">
        <w:t xml:space="preserve"> four and a half times more </w:t>
      </w:r>
      <w:r w:rsidR="005A11D8">
        <w:t>often</w:t>
      </w:r>
      <w:r w:rsidR="001558F7">
        <w:t xml:space="preserve"> than white defendants in similar situations.</w:t>
      </w:r>
    </w:p>
    <w:p w14:paraId="7173214E" w14:textId="77777777" w:rsidR="00AF30CB" w:rsidRDefault="00AF30CB"/>
    <w:p w14:paraId="6E11A1E3" w14:textId="71055266" w:rsidR="001558F7" w:rsidRDefault="001558F7">
      <w:r>
        <w:t xml:space="preserve">“The people of this country need to open their eyes to the hard truths found in the justice system,” </w:t>
      </w:r>
      <w:ins w:id="11" w:author="Dallin Hatch" w:date="2018-11-26T20:28:00Z">
        <w:r w:rsidR="007D304B">
          <w:t xml:space="preserve">says </w:t>
        </w:r>
      </w:ins>
      <w:r>
        <w:t>Stevenson</w:t>
      </w:r>
      <w:del w:id="12" w:author="Dallin Hatch" w:date="2018-11-26T20:28:00Z">
        <w:r w:rsidDel="007D304B">
          <w:delText xml:space="preserve"> says</w:delText>
        </w:r>
      </w:del>
      <w:r>
        <w:t>. “We cannot move forward without acknowledging and confronting them.”</w:t>
      </w:r>
    </w:p>
    <w:p w14:paraId="30C9E434" w14:textId="0DF5F4BF" w:rsidR="005E01B6" w:rsidRDefault="005E01B6"/>
    <w:p w14:paraId="4C446A31" w14:textId="6242F663" w:rsidR="00D6124F" w:rsidRDefault="005E01B6">
      <w:r>
        <w:t>The Equal Justice Initiative</w:t>
      </w:r>
      <w:r w:rsidR="00D6124F">
        <w:t xml:space="preserve"> also takes on the criminal court cases of </w:t>
      </w:r>
      <w:r w:rsidR="00A82ACE">
        <w:t>prosecuted</w:t>
      </w:r>
      <w:r w:rsidR="00D6124F">
        <w:t xml:space="preserve"> minors. </w:t>
      </w:r>
      <w:r>
        <w:t>Some 3</w:t>
      </w:r>
      <w:r w:rsidR="00AF30CB">
        <w:t>,</w:t>
      </w:r>
      <w:r>
        <w:t xml:space="preserve">000 children have been sentenced to life imprisonment without the possibility of parole. </w:t>
      </w:r>
      <w:r w:rsidR="00D6124F">
        <w:t xml:space="preserve">Thanks to </w:t>
      </w:r>
      <w:r>
        <w:t>Stevenson’s</w:t>
      </w:r>
      <w:r w:rsidR="00D6124F">
        <w:t xml:space="preserve"> work, the courts recently abolished </w:t>
      </w:r>
      <w:del w:id="13" w:author="Dallin Hatch" w:date="2018-11-26T20:28:00Z">
        <w:r w:rsidDel="007D304B">
          <w:delText>this</w:delText>
        </w:r>
        <w:r w:rsidR="00D6124F" w:rsidDel="007D304B">
          <w:delText xml:space="preserve"> </w:delText>
        </w:r>
      </w:del>
      <w:ins w:id="14" w:author="Dallin Hatch" w:date="2018-11-26T20:28:00Z">
        <w:r w:rsidR="007D304B">
          <w:t xml:space="preserve">the </w:t>
        </w:r>
      </w:ins>
      <w:r w:rsidR="00D6124F">
        <w:t>practice of adult prosecution of minors.</w:t>
      </w:r>
      <w:r>
        <w:t xml:space="preserve"> The organization is currently working to release falsely</w:t>
      </w:r>
      <w:ins w:id="15" w:author="Dallin Hatch" w:date="2018-11-26T20:28:00Z">
        <w:r w:rsidR="007D304B">
          <w:t xml:space="preserve"> </w:t>
        </w:r>
      </w:ins>
      <w:del w:id="16" w:author="Dallin Hatch" w:date="2018-11-26T20:28:00Z">
        <w:r w:rsidDel="007D304B">
          <w:delText>-</w:delText>
        </w:r>
      </w:del>
      <w:r>
        <w:t>accused death row prisoners.</w:t>
      </w:r>
    </w:p>
    <w:p w14:paraId="77AAC8B1" w14:textId="77777777" w:rsidR="00CE42BC" w:rsidRDefault="00CE42BC"/>
    <w:p w14:paraId="76009CBE" w14:textId="77777777" w:rsidR="007D304B" w:rsidRDefault="00054CC6">
      <w:pPr>
        <w:rPr>
          <w:ins w:id="17" w:author="Dallin Hatch" w:date="2018-11-26T20:28:00Z"/>
        </w:rPr>
      </w:pPr>
      <w:r>
        <w:t xml:space="preserve">Stevenson’s views will likely contradict the predominately conservative voices familiar to the Utah Valley. </w:t>
      </w:r>
    </w:p>
    <w:p w14:paraId="1F3BAE63" w14:textId="77777777" w:rsidR="007D304B" w:rsidRDefault="007D304B">
      <w:pPr>
        <w:rPr>
          <w:ins w:id="18" w:author="Dallin Hatch" w:date="2018-11-26T20:28:00Z"/>
        </w:rPr>
      </w:pPr>
    </w:p>
    <w:p w14:paraId="1821E7FE" w14:textId="4F9DD8B1" w:rsidR="005E01B6" w:rsidRDefault="001558F7">
      <w:r>
        <w:t>“</w:t>
      </w:r>
      <w:r w:rsidR="00054CC6">
        <w:t>He</w:t>
      </w:r>
      <w:r w:rsidR="00CE42BC">
        <w:t xml:space="preserve"> </w:t>
      </w:r>
      <w:r w:rsidR="00054CC6">
        <w:t>can</w:t>
      </w:r>
      <w:r w:rsidR="00CE42BC">
        <w:t xml:space="preserve"> deliver some insight that may have BYU students</w:t>
      </w:r>
      <w:r w:rsidR="00D6124F">
        <w:t xml:space="preserve"> questioning what they know about the social structure and justice system in this country</w:t>
      </w:r>
      <w:r w:rsidR="00054CC6">
        <w:t xml:space="preserve">,” says </w:t>
      </w:r>
      <w:del w:id="19" w:author="Dallin Hatch" w:date="2018-11-26T20:28:00Z">
        <w:r w:rsidR="00054CC6" w:rsidDel="007D304B">
          <w:delText xml:space="preserve">President </w:delText>
        </w:r>
      </w:del>
      <w:r w:rsidR="00054CC6">
        <w:t>Worthen, “</w:t>
      </w:r>
      <w:r>
        <w:t>b</w:t>
      </w:r>
      <w:r w:rsidR="00A82ACE">
        <w:t>ut that’s not a bad thing</w:t>
      </w:r>
      <w:r w:rsidR="00054CC6">
        <w:t>.”</w:t>
      </w:r>
    </w:p>
    <w:p w14:paraId="5C4DA409" w14:textId="77777777" w:rsidR="00B4714B" w:rsidRDefault="00B4714B"/>
    <w:p w14:paraId="299ADEA3" w14:textId="758ED823" w:rsidR="00B4714B" w:rsidRDefault="00A82ACE">
      <w:del w:id="20" w:author="Dallin Hatch" w:date="2018-11-26T20:29:00Z">
        <w:r w:rsidDel="007D304B">
          <w:lastRenderedPageBreak/>
          <w:delText xml:space="preserve">President </w:delText>
        </w:r>
      </w:del>
      <w:r>
        <w:t>Worthen encourages BYU students and neighbors to attend Stevenson’s address on Tuesday, October 30 at 11:05 a.m. in the Marriott Center.</w:t>
      </w:r>
    </w:p>
    <w:p w14:paraId="355BE63D" w14:textId="77777777" w:rsidR="0012332A" w:rsidRDefault="0012332A"/>
    <w:p w14:paraId="219C6F87" w14:textId="155E3EE4" w:rsidR="008C09A3" w:rsidRDefault="008C09A3" w:rsidP="005B6861">
      <w:pPr>
        <w:outlineLvl w:val="0"/>
        <w:rPr>
          <w:u w:val="single"/>
        </w:rPr>
      </w:pPr>
      <w:r w:rsidRPr="006F2D8C">
        <w:rPr>
          <w:u w:val="single"/>
        </w:rPr>
        <w:t>About BYU Devotionals and Forums</w:t>
      </w:r>
    </w:p>
    <w:p w14:paraId="5B9F63DA" w14:textId="77777777" w:rsidR="006F2D8C" w:rsidRPr="006F2D8C" w:rsidRDefault="006F2D8C" w:rsidP="005B6861">
      <w:pPr>
        <w:outlineLvl w:val="0"/>
        <w:rPr>
          <w:u w:val="single"/>
        </w:rPr>
      </w:pPr>
    </w:p>
    <w:p w14:paraId="4A54EA8C" w14:textId="7A278A2B" w:rsidR="007F40AE" w:rsidRDefault="005B6861">
      <w:r>
        <w:t>To encourage</w:t>
      </w:r>
      <w:r w:rsidR="00672F0D">
        <w:t xml:space="preserve"> </w:t>
      </w:r>
      <w:r>
        <w:t xml:space="preserve">lifelong </w:t>
      </w:r>
      <w:r w:rsidR="00672F0D">
        <w:t xml:space="preserve">learning, </w:t>
      </w:r>
      <w:r>
        <w:t>Brigham Young University</w:t>
      </w:r>
      <w:r w:rsidR="0012332A">
        <w:t xml:space="preserve"> instituted weekly devotionals </w:t>
      </w:r>
      <w:r>
        <w:t xml:space="preserve">and forums. Religious </w:t>
      </w:r>
      <w:r w:rsidR="00480B16">
        <w:t>leaders</w:t>
      </w:r>
      <w:r w:rsidR="005A11D8">
        <w:t xml:space="preserve"> and</w:t>
      </w:r>
      <w:r>
        <w:t xml:space="preserve"> authorities </w:t>
      </w:r>
      <w:r w:rsidR="00480B16">
        <w:t xml:space="preserve">in </w:t>
      </w:r>
      <w:r w:rsidR="00D0778A">
        <w:t>the arts, sciences, politics</w:t>
      </w:r>
      <w:r>
        <w:t xml:space="preserve"> and other areas of study</w:t>
      </w:r>
      <w:r w:rsidR="00A72FFE">
        <w:t xml:space="preserve"> </w:t>
      </w:r>
      <w:r>
        <w:t xml:space="preserve">come and </w:t>
      </w:r>
      <w:r w:rsidR="00A72FFE">
        <w:t>share their insights and experiences with</w:t>
      </w:r>
      <w:r w:rsidR="00480B16">
        <w:t xml:space="preserve"> students. </w:t>
      </w:r>
      <w:r w:rsidR="00054CC6">
        <w:t xml:space="preserve">Recent speakers include </w:t>
      </w:r>
      <w:r w:rsidR="00A72FFE">
        <w:t xml:space="preserve">Neil L. Andersen, an </w:t>
      </w:r>
      <w:ins w:id="21" w:author="Dallin Hatch" w:date="2018-11-26T20:29:00Z">
        <w:r w:rsidR="007D304B">
          <w:t>a</w:t>
        </w:r>
      </w:ins>
      <w:del w:id="22" w:author="Dallin Hatch" w:date="2018-11-26T20:29:00Z">
        <w:r w:rsidR="00A72FFE" w:rsidDel="007D304B">
          <w:delText>A</w:delText>
        </w:r>
      </w:del>
      <w:r w:rsidR="00A72FFE">
        <w:t xml:space="preserve">postle of the Church of Jesus Christ of Latter-Day Saints; </w:t>
      </w:r>
      <w:r w:rsidR="00054CC6">
        <w:t xml:space="preserve">DJ </w:t>
      </w:r>
      <w:proofErr w:type="spellStart"/>
      <w:r w:rsidR="00054CC6">
        <w:t>Patil</w:t>
      </w:r>
      <w:proofErr w:type="spellEnd"/>
      <w:r w:rsidR="00054CC6">
        <w:t xml:space="preserve">, the first U.S. </w:t>
      </w:r>
      <w:ins w:id="23" w:author="Dallin Hatch" w:date="2018-11-26T20:29:00Z">
        <w:r w:rsidR="007D304B">
          <w:t>c</w:t>
        </w:r>
      </w:ins>
      <w:del w:id="24" w:author="Dallin Hatch" w:date="2018-11-26T20:29:00Z">
        <w:r w:rsidR="00054CC6" w:rsidDel="007D304B">
          <w:delText>C</w:delText>
        </w:r>
      </w:del>
      <w:r w:rsidR="00054CC6">
        <w:t xml:space="preserve">hief </w:t>
      </w:r>
      <w:ins w:id="25" w:author="Dallin Hatch" w:date="2018-11-26T20:29:00Z">
        <w:r w:rsidR="007D304B">
          <w:t>d</w:t>
        </w:r>
      </w:ins>
      <w:del w:id="26" w:author="Dallin Hatch" w:date="2018-11-26T20:29:00Z">
        <w:r w:rsidR="00054CC6" w:rsidDel="007D304B">
          <w:delText>D</w:delText>
        </w:r>
      </w:del>
      <w:r w:rsidR="00054CC6">
        <w:t xml:space="preserve">ata </w:t>
      </w:r>
      <w:ins w:id="27" w:author="Dallin Hatch" w:date="2018-11-26T20:29:00Z">
        <w:r w:rsidR="007D304B">
          <w:t>s</w:t>
        </w:r>
      </w:ins>
      <w:del w:id="28" w:author="Dallin Hatch" w:date="2018-11-26T20:29:00Z">
        <w:r w:rsidR="00054CC6" w:rsidDel="007D304B">
          <w:delText>S</w:delText>
        </w:r>
      </w:del>
      <w:r w:rsidR="00054CC6">
        <w:t xml:space="preserve">cientist under </w:t>
      </w:r>
      <w:ins w:id="29" w:author="Dallin Hatch" w:date="2018-11-26T20:29:00Z">
        <w:r w:rsidR="007D304B">
          <w:t>p</w:t>
        </w:r>
      </w:ins>
      <w:del w:id="30" w:author="Dallin Hatch" w:date="2018-11-26T20:29:00Z">
        <w:r w:rsidR="00054CC6" w:rsidDel="007D304B">
          <w:delText>P</w:delText>
        </w:r>
      </w:del>
      <w:r w:rsidR="00054CC6">
        <w:t>resident Barack Obama</w:t>
      </w:r>
      <w:r w:rsidR="00A72FFE">
        <w:t>;</w:t>
      </w:r>
      <w:r w:rsidR="00054CC6">
        <w:t xml:space="preserve"> </w:t>
      </w:r>
      <w:r w:rsidR="00A72FFE">
        <w:t xml:space="preserve">and </w:t>
      </w:r>
      <w:ins w:id="31" w:author="Dallin Hatch" w:date="2018-11-26T20:29:00Z">
        <w:r w:rsidR="007D304B">
          <w:t>b</w:t>
        </w:r>
      </w:ins>
      <w:del w:id="32" w:author="Dallin Hatch" w:date="2018-11-26T20:29:00Z">
        <w:r w:rsidR="00A72FFE" w:rsidDel="007D304B">
          <w:delText>B</w:delText>
        </w:r>
      </w:del>
      <w:r w:rsidR="00A72FFE">
        <w:t>aroness Emma Nicholson</w:t>
      </w:r>
      <w:r>
        <w:t xml:space="preserve">, </w:t>
      </w:r>
      <w:r w:rsidR="002B755F">
        <w:t>a European</w:t>
      </w:r>
      <w:r w:rsidR="00A72FFE">
        <w:t xml:space="preserve"> </w:t>
      </w:r>
      <w:ins w:id="33" w:author="Dallin Hatch" w:date="2018-11-26T20:29:00Z">
        <w:r w:rsidR="007D304B">
          <w:t>p</w:t>
        </w:r>
      </w:ins>
      <w:del w:id="34" w:author="Dallin Hatch" w:date="2018-11-26T20:29:00Z">
        <w:r w:rsidR="00A72FFE" w:rsidDel="007D304B">
          <w:delText>P</w:delText>
        </w:r>
      </w:del>
      <w:r w:rsidR="00A72FFE">
        <w:t xml:space="preserve">arliament </w:t>
      </w:r>
      <w:r>
        <w:t xml:space="preserve">member </w:t>
      </w:r>
      <w:r w:rsidR="00A72FFE">
        <w:t xml:space="preserve">and founder of AMAR International Charities Foundation. </w:t>
      </w:r>
      <w:r>
        <w:t>The university</w:t>
      </w:r>
      <w:r w:rsidR="00AA4FD2">
        <w:t xml:space="preserve"> </w:t>
      </w:r>
      <w:r w:rsidR="00D0778A">
        <w:t xml:space="preserve">presently </w:t>
      </w:r>
      <w:r w:rsidR="00420D52">
        <w:t>archiv</w:t>
      </w:r>
      <w:r>
        <w:t>es over 70 years of these speeches</w:t>
      </w:r>
      <w:r w:rsidR="00420D52">
        <w:t xml:space="preserve"> in</w:t>
      </w:r>
      <w:r>
        <w:t xml:space="preserve"> its</w:t>
      </w:r>
      <w:r w:rsidR="00420D52">
        <w:t xml:space="preserve"> library and website.</w:t>
      </w:r>
      <w:r w:rsidR="00AF30CB">
        <w:t xml:space="preserve"> </w:t>
      </w:r>
      <w:r w:rsidR="007F40AE">
        <w:t>For more information, visit speeches.byu.edu.</w:t>
      </w:r>
    </w:p>
    <w:p w14:paraId="4EAEFF31" w14:textId="2A80E3DA" w:rsidR="00A72FFE" w:rsidRDefault="00A72FFE"/>
    <w:p w14:paraId="2DB1EF00" w14:textId="311AAC7F" w:rsidR="00A72FFE" w:rsidRDefault="00A72FFE">
      <w:r>
        <w:t>###</w:t>
      </w:r>
    </w:p>
    <w:p w14:paraId="36B6EA7B" w14:textId="77777777" w:rsidR="00B4714B" w:rsidRDefault="00B4714B"/>
    <w:p w14:paraId="224E408F" w14:textId="77777777" w:rsidR="00B4714B" w:rsidRPr="00480B16" w:rsidRDefault="00B4714B" w:rsidP="005B6861">
      <w:pPr>
        <w:outlineLvl w:val="0"/>
        <w:rPr>
          <w:b/>
        </w:rPr>
      </w:pPr>
      <w:r w:rsidRPr="00480B16">
        <w:rPr>
          <w:b/>
        </w:rPr>
        <w:t>Media Contact</w:t>
      </w:r>
    </w:p>
    <w:p w14:paraId="2F0F798E" w14:textId="77777777" w:rsidR="00480B16" w:rsidRDefault="00480B16" w:rsidP="005B6861">
      <w:pPr>
        <w:outlineLvl w:val="0"/>
      </w:pPr>
      <w:r>
        <w:t>Britney Fronk</w:t>
      </w:r>
    </w:p>
    <w:p w14:paraId="7FB6FA9F" w14:textId="77777777" w:rsidR="00480B16" w:rsidRDefault="00480B16">
      <w:r>
        <w:t>(208) 850-7759</w:t>
      </w:r>
    </w:p>
    <w:p w14:paraId="29B9B540" w14:textId="77777777" w:rsidR="00480B16" w:rsidRDefault="00480B16">
      <w:r>
        <w:t>Britney.Fronk@gmail.com</w:t>
      </w:r>
    </w:p>
    <w:sectPr w:rsidR="00480B16" w:rsidSect="008F62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llin Hatch" w:date="2018-11-26T20:24:00Z" w:initials="DH">
    <w:p w14:paraId="13253E92" w14:textId="05CB01BD" w:rsidR="007D304B" w:rsidRDefault="007D304B">
      <w:pPr>
        <w:pStyle w:val="CommentText"/>
      </w:pPr>
      <w:r>
        <w:rPr>
          <w:rStyle w:val="CommentReference"/>
        </w:rPr>
        <w:annotationRef/>
      </w:r>
      <w:r>
        <w:t xml:space="preserve">Nice! </w:t>
      </w:r>
    </w:p>
  </w:comment>
  <w:comment w:id="8" w:author="Dallin Hatch" w:date="2018-11-26T20:26:00Z" w:initials="DH">
    <w:p w14:paraId="2CAB1B40" w14:textId="4CAC90DF" w:rsidR="007D304B" w:rsidRDefault="007D304B">
      <w:pPr>
        <w:pStyle w:val="CommentText"/>
      </w:pPr>
      <w:r>
        <w:rPr>
          <w:rStyle w:val="CommentReference"/>
        </w:rPr>
        <w:annotationRef/>
      </w:r>
      <w:r>
        <w:t xml:space="preserve">Even though you said a little about who Stevenson is in your headline and subhead, you need to say it again in your lead. </w:t>
      </w:r>
    </w:p>
  </w:comment>
  <w:comment w:id="10" w:author="Dallin Hatch" w:date="2018-11-26T20:27:00Z" w:initials="DH">
    <w:p w14:paraId="133E9AA0" w14:textId="12E25160" w:rsidR="007D304B" w:rsidRDefault="007D304B">
      <w:pPr>
        <w:pStyle w:val="CommentText"/>
      </w:pPr>
      <w:r>
        <w:rPr>
          <w:rStyle w:val="CommentReference"/>
        </w:rPr>
        <w:annotationRef/>
      </w:r>
      <w:r>
        <w:t xml:space="preserve">EJI’s history or African American history?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253E92" w15:done="0"/>
  <w15:commentEx w15:paraId="2CAB1B40" w15:done="0"/>
  <w15:commentEx w15:paraId="133E9A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253E92" w16cid:durableId="1FA6D505"/>
  <w16cid:commentId w16cid:paraId="2CAB1B40" w16cid:durableId="1FA6D55E"/>
  <w16cid:commentId w16cid:paraId="133E9AA0" w16cid:durableId="1FA6D5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71DB9"/>
    <w:multiLevelType w:val="hybridMultilevel"/>
    <w:tmpl w:val="6D442094"/>
    <w:lvl w:ilvl="0" w:tplc="EAEE4B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llin Hatch">
    <w15:presenceInfo w15:providerId="AD" w15:userId="S::dhatch@womply.onmicrosoft.com::62dba2e5-5dfb-47d7-9bb7-abdcfe60cb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4B"/>
    <w:rsid w:val="00054CC6"/>
    <w:rsid w:val="000946F6"/>
    <w:rsid w:val="0012332A"/>
    <w:rsid w:val="001558F7"/>
    <w:rsid w:val="001A18D2"/>
    <w:rsid w:val="00251590"/>
    <w:rsid w:val="002B755F"/>
    <w:rsid w:val="00420D52"/>
    <w:rsid w:val="00425173"/>
    <w:rsid w:val="00480B16"/>
    <w:rsid w:val="005A11D8"/>
    <w:rsid w:val="005B6861"/>
    <w:rsid w:val="005E01B6"/>
    <w:rsid w:val="00672F0D"/>
    <w:rsid w:val="006F2D8C"/>
    <w:rsid w:val="007D304B"/>
    <w:rsid w:val="007F40AE"/>
    <w:rsid w:val="00814BD0"/>
    <w:rsid w:val="008C09A3"/>
    <w:rsid w:val="008F6277"/>
    <w:rsid w:val="009C0F34"/>
    <w:rsid w:val="00A459EF"/>
    <w:rsid w:val="00A72FFE"/>
    <w:rsid w:val="00A82ACE"/>
    <w:rsid w:val="00AA4FD2"/>
    <w:rsid w:val="00AF30CB"/>
    <w:rsid w:val="00B4714B"/>
    <w:rsid w:val="00B6566B"/>
    <w:rsid w:val="00B86069"/>
    <w:rsid w:val="00BB5FCA"/>
    <w:rsid w:val="00BF455A"/>
    <w:rsid w:val="00CA1BEB"/>
    <w:rsid w:val="00CE42BC"/>
    <w:rsid w:val="00D0778A"/>
    <w:rsid w:val="00D6124F"/>
    <w:rsid w:val="00E37F56"/>
    <w:rsid w:val="00E8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77860"/>
  <w14:defaultImageDpi w14:val="32767"/>
  <w15:chartTrackingRefBased/>
  <w15:docId w15:val="{A067A77E-6A09-664F-BF41-18A7A614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D2"/>
    <w:pPr>
      <w:ind w:left="720"/>
      <w:contextualSpacing/>
    </w:pPr>
  </w:style>
  <w:style w:type="character" w:styleId="CommentReference">
    <w:name w:val="annotation reference"/>
    <w:basedOn w:val="DefaultParagraphFont"/>
    <w:uiPriority w:val="99"/>
    <w:semiHidden/>
    <w:unhideWhenUsed/>
    <w:rsid w:val="00AF30CB"/>
    <w:rPr>
      <w:sz w:val="16"/>
      <w:szCs w:val="16"/>
    </w:rPr>
  </w:style>
  <w:style w:type="paragraph" w:styleId="CommentText">
    <w:name w:val="annotation text"/>
    <w:basedOn w:val="Normal"/>
    <w:link w:val="CommentTextChar"/>
    <w:uiPriority w:val="99"/>
    <w:semiHidden/>
    <w:unhideWhenUsed/>
    <w:rsid w:val="00AF30CB"/>
    <w:rPr>
      <w:sz w:val="20"/>
      <w:szCs w:val="20"/>
    </w:rPr>
  </w:style>
  <w:style w:type="character" w:customStyle="1" w:styleId="CommentTextChar">
    <w:name w:val="Comment Text Char"/>
    <w:basedOn w:val="DefaultParagraphFont"/>
    <w:link w:val="CommentText"/>
    <w:uiPriority w:val="99"/>
    <w:semiHidden/>
    <w:rsid w:val="00AF30CB"/>
    <w:rPr>
      <w:sz w:val="20"/>
      <w:szCs w:val="20"/>
    </w:rPr>
  </w:style>
  <w:style w:type="paragraph" w:styleId="CommentSubject">
    <w:name w:val="annotation subject"/>
    <w:basedOn w:val="CommentText"/>
    <w:next w:val="CommentText"/>
    <w:link w:val="CommentSubjectChar"/>
    <w:uiPriority w:val="99"/>
    <w:semiHidden/>
    <w:unhideWhenUsed/>
    <w:rsid w:val="00AF30CB"/>
    <w:rPr>
      <w:b/>
      <w:bCs/>
    </w:rPr>
  </w:style>
  <w:style w:type="character" w:customStyle="1" w:styleId="CommentSubjectChar">
    <w:name w:val="Comment Subject Char"/>
    <w:basedOn w:val="CommentTextChar"/>
    <w:link w:val="CommentSubject"/>
    <w:uiPriority w:val="99"/>
    <w:semiHidden/>
    <w:rsid w:val="00AF30CB"/>
    <w:rPr>
      <w:b/>
      <w:bCs/>
      <w:sz w:val="20"/>
      <w:szCs w:val="20"/>
    </w:rPr>
  </w:style>
  <w:style w:type="paragraph" w:styleId="BalloonText">
    <w:name w:val="Balloon Text"/>
    <w:basedOn w:val="Normal"/>
    <w:link w:val="BalloonTextChar"/>
    <w:uiPriority w:val="99"/>
    <w:semiHidden/>
    <w:unhideWhenUsed/>
    <w:rsid w:val="00AF30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30CB"/>
    <w:rPr>
      <w:rFonts w:ascii="Times New Roman" w:hAnsi="Times New Roman" w:cs="Times New Roman"/>
      <w:sz w:val="18"/>
      <w:szCs w:val="18"/>
    </w:rPr>
  </w:style>
  <w:style w:type="paragraph" w:styleId="Revision">
    <w:name w:val="Revision"/>
    <w:hidden/>
    <w:uiPriority w:val="99"/>
    <w:semiHidden/>
    <w:rsid w:val="005B6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76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Britney Fronk</dc:creator>
  <cp:keywords/>
  <dc:description/>
  <cp:lastModifiedBy>Britney Fronk</cp:lastModifiedBy>
  <cp:revision>2</cp:revision>
  <dcterms:created xsi:type="dcterms:W3CDTF">2018-12-11T05:46:00Z</dcterms:created>
  <dcterms:modified xsi:type="dcterms:W3CDTF">2018-12-11T05:46:00Z</dcterms:modified>
</cp:coreProperties>
</file>