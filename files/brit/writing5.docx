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A27E0" w14:textId="06179C3B" w:rsidR="00821748" w:rsidRDefault="00821748">
      <w:bookmarkStart w:id="0" w:name="_GoBack"/>
      <w:bookmarkEnd w:id="0"/>
      <w:r>
        <w:t xml:space="preserve">From: Britney Fronk </w:t>
      </w:r>
      <w:r w:rsidR="00815BF3">
        <w:t>&lt;britney.fronk@gmail.com&gt;</w:t>
      </w:r>
    </w:p>
    <w:p w14:paraId="01971AF5" w14:textId="5DA417AE" w:rsidR="00821748" w:rsidRDefault="00821748">
      <w:r>
        <w:t>Date: Tuesday, November 6, 2018 at 6:32 PM</w:t>
      </w:r>
    </w:p>
    <w:p w14:paraId="7B2D5E9A" w14:textId="00FE5A88" w:rsidR="00821748" w:rsidRDefault="00821748">
      <w:r>
        <w:t>To: Lindsay Flans</w:t>
      </w:r>
      <w:r w:rsidR="00815BF3">
        <w:t xml:space="preserve"> &lt;lindsay.flans@thr.com&gt;</w:t>
      </w:r>
    </w:p>
    <w:p w14:paraId="33A98758" w14:textId="7886F520" w:rsidR="00821748" w:rsidRDefault="00821748">
      <w:r>
        <w:t xml:space="preserve">Subject: </w:t>
      </w:r>
      <w:r w:rsidR="0072467E">
        <w:t xml:space="preserve">New docuseries explores “What makes America ‘home’?” </w:t>
      </w:r>
    </w:p>
    <w:p w14:paraId="00F6B908" w14:textId="14251AEF" w:rsidR="00821748" w:rsidRDefault="00821748"/>
    <w:p w14:paraId="6E87110C" w14:textId="7C8D757E" w:rsidR="00821748" w:rsidRDefault="00821748">
      <w:r>
        <w:t xml:space="preserve">Hi Lindsay, </w:t>
      </w:r>
    </w:p>
    <w:p w14:paraId="70B8236B" w14:textId="5ED084D5" w:rsidR="00821748" w:rsidRDefault="00821748"/>
    <w:p w14:paraId="079A2EA9" w14:textId="2E110614" w:rsidR="00815BF3" w:rsidRDefault="00815BF3">
      <w:r>
        <w:t xml:space="preserve">I thought </w:t>
      </w:r>
      <w:r w:rsidR="00413874">
        <w:t>you</w:t>
      </w:r>
      <w:r>
        <w:t xml:space="preserve"> would like to know about a new series of mini-documentaries featuring </w:t>
      </w:r>
      <w:r w:rsidR="00413874">
        <w:t xml:space="preserve">stories from </w:t>
      </w:r>
      <w:r>
        <w:t xml:space="preserve">each of the 50 United States. Each five-minute segment follows an ordinary American in a different state. The subjects vary in gender, race, economic status, religion, etc., </w:t>
      </w:r>
      <w:commentRangeStart w:id="1"/>
      <w:r>
        <w:t xml:space="preserve">but each </w:t>
      </w:r>
      <w:r w:rsidR="008C6A85">
        <w:t>share</w:t>
      </w:r>
      <w:r w:rsidR="009C3F8F">
        <w:t xml:space="preserve"> </w:t>
      </w:r>
      <w:commentRangeEnd w:id="1"/>
      <w:r w:rsidR="0075485A">
        <w:rPr>
          <w:rStyle w:val="CommentReference"/>
        </w:rPr>
        <w:commentReference w:id="1"/>
      </w:r>
      <w:r w:rsidR="009C3F8F">
        <w:t xml:space="preserve"> what makes their</w:t>
      </w:r>
      <w:r>
        <w:t xml:space="preserve"> state feel like home to </w:t>
      </w:r>
      <w:r w:rsidR="009C3F8F">
        <w:t>them</w:t>
      </w:r>
      <w:r>
        <w:t>.</w:t>
      </w:r>
      <w:r w:rsidR="00413874">
        <w:t xml:space="preserve"> </w:t>
      </w:r>
      <w:commentRangeStart w:id="2"/>
      <w:r w:rsidR="004B054C">
        <w:t>Would you be interested in an exclusive early look at the short films?</w:t>
      </w:r>
      <w:commentRangeEnd w:id="2"/>
      <w:r w:rsidR="0075485A">
        <w:rPr>
          <w:rStyle w:val="CommentReference"/>
        </w:rPr>
        <w:commentReference w:id="2"/>
      </w:r>
    </w:p>
    <w:p w14:paraId="41A18C4A" w14:textId="6D8FD81C" w:rsidR="00413874" w:rsidRDefault="00413874"/>
    <w:p w14:paraId="42629339" w14:textId="7273D6EC" w:rsidR="00413874" w:rsidRDefault="008C6A85">
      <w:r>
        <w:t>In</w:t>
      </w:r>
      <w:commentRangeStart w:id="3"/>
      <w:r w:rsidR="00413874">
        <w:t xml:space="preserve"> the current political climate</w:t>
      </w:r>
      <w:commentRangeEnd w:id="3"/>
      <w:r w:rsidR="0075485A">
        <w:rPr>
          <w:rStyle w:val="CommentReference"/>
        </w:rPr>
        <w:commentReference w:id="3"/>
      </w:r>
      <w:r w:rsidR="00413874">
        <w:t xml:space="preserve">, the country needs to be reminded of what unites all Americans: it is our </w:t>
      </w:r>
      <w:proofErr w:type="gramStart"/>
      <w:r w:rsidR="00413874">
        <w:t>home,</w:t>
      </w:r>
      <w:proofErr w:type="gramEnd"/>
      <w:r w:rsidR="00413874">
        <w:t xml:space="preserve"> however we define that. </w:t>
      </w:r>
      <w:commentRangeStart w:id="4"/>
      <w:r w:rsidR="00413874">
        <w:t>This series help</w:t>
      </w:r>
      <w:r>
        <w:t>s</w:t>
      </w:r>
      <w:r w:rsidR="00413874">
        <w:t xml:space="preserve"> with </w:t>
      </w:r>
      <w:r>
        <w:t>viewers connect with that common factor</w:t>
      </w:r>
      <w:r w:rsidR="00413874">
        <w:t>.</w:t>
      </w:r>
      <w:commentRangeEnd w:id="4"/>
      <w:r w:rsidR="0075485A">
        <w:rPr>
          <w:rStyle w:val="CommentReference"/>
        </w:rPr>
        <w:commentReference w:id="4"/>
      </w:r>
    </w:p>
    <w:p w14:paraId="0534FBB1" w14:textId="5CA85AC3" w:rsidR="00815BF3" w:rsidRDefault="00815BF3"/>
    <w:p w14:paraId="24C62338" w14:textId="77777777" w:rsidR="00413874" w:rsidRDefault="00815BF3">
      <w:r>
        <w:t xml:space="preserve">Brad Barber films and directs each segment. Two years ago, he premiered a documentary called </w:t>
      </w:r>
      <w:r>
        <w:rPr>
          <w:i/>
        </w:rPr>
        <w:t>Peace Officer</w:t>
      </w:r>
      <w:r>
        <w:t xml:space="preserve"> which offered firsthand accounts of police brutality </w:t>
      </w:r>
      <w:del w:id="5" w:author="Dallin Hatch" w:date="2018-11-25T21:15:00Z">
        <w:r w:rsidDel="0075485A">
          <w:delText>–</w:delText>
        </w:r>
      </w:del>
      <w:r>
        <w:t>from the eyes of the police themselves.</w:t>
      </w:r>
      <w:r w:rsidR="00413874">
        <w:t xml:space="preserve"> It won several awards at the 2015 South by Southwest film festival, including Best Documentary Feature. </w:t>
      </w:r>
    </w:p>
    <w:p w14:paraId="57E19D60" w14:textId="77777777" w:rsidR="00413874" w:rsidRDefault="00413874"/>
    <w:p w14:paraId="7E917656" w14:textId="0121AD62" w:rsidR="00413874" w:rsidRDefault="00413874">
      <w:r>
        <w:t xml:space="preserve">His current project offers similar </w:t>
      </w:r>
      <w:r w:rsidR="00BD7D7A">
        <w:t>authentic</w:t>
      </w:r>
      <w:r>
        <w:t xml:space="preserve"> looks at American lives across the country. For example, </w:t>
      </w:r>
      <w:r w:rsidR="004B054C">
        <w:t>one</w:t>
      </w:r>
      <w:r>
        <w:t xml:space="preserve"> video shows how Clay makes a new life in Nevada </w:t>
      </w:r>
      <w:r w:rsidR="004B054C">
        <w:t xml:space="preserve">after his son’s suicide </w:t>
      </w:r>
      <w:r>
        <w:t xml:space="preserve">by finding other people to help. Each segment </w:t>
      </w:r>
      <w:r w:rsidR="004B054C">
        <w:t>showcases</w:t>
      </w:r>
      <w:r>
        <w:t xml:space="preserve"> people still working to make this country a “home” for themselves and </w:t>
      </w:r>
      <w:r w:rsidR="00603DCE">
        <w:t xml:space="preserve">connect to </w:t>
      </w:r>
      <w:r>
        <w:t xml:space="preserve">others. </w:t>
      </w:r>
    </w:p>
    <w:p w14:paraId="1909AA0F" w14:textId="77777777" w:rsidR="00413874" w:rsidRDefault="00413874"/>
    <w:p w14:paraId="20F40A5F" w14:textId="35D2985F" w:rsidR="00815BF3" w:rsidRDefault="004B054C">
      <w:r>
        <w:t xml:space="preserve">If you’re interested, I’d be happy to send you more details and/or connect you to Brad. </w:t>
      </w:r>
      <w:r w:rsidR="00815BF3">
        <w:t>I’ll check back on Monday, November 12</w:t>
      </w:r>
      <w:del w:id="6" w:author="Dallin Hatch" w:date="2018-11-25T21:15:00Z">
        <w:r w:rsidR="00815BF3" w:rsidRPr="00815BF3" w:rsidDel="0075485A">
          <w:rPr>
            <w:vertAlign w:val="superscript"/>
          </w:rPr>
          <w:delText>th</w:delText>
        </w:r>
      </w:del>
      <w:r w:rsidR="00815BF3">
        <w:t>.</w:t>
      </w:r>
    </w:p>
    <w:p w14:paraId="590D770E" w14:textId="749D4719" w:rsidR="00815BF3" w:rsidRDefault="00815BF3"/>
    <w:p w14:paraId="50BD8EC8" w14:textId="33E1258D" w:rsidR="00815BF3" w:rsidRDefault="00815BF3">
      <w:r>
        <w:t>Best,</w:t>
      </w:r>
    </w:p>
    <w:p w14:paraId="5F6A53EF" w14:textId="48844AD5" w:rsidR="00815BF3" w:rsidRDefault="00815BF3">
      <w:r>
        <w:t>Britney</w:t>
      </w:r>
    </w:p>
    <w:p w14:paraId="1637A3ED" w14:textId="6F9866B4" w:rsidR="00815BF3" w:rsidRDefault="00815BF3"/>
    <w:p w14:paraId="44A8FCA7" w14:textId="2A71CDDB" w:rsidR="00815BF3" w:rsidRDefault="00815BF3">
      <w:r>
        <w:t>--</w:t>
      </w:r>
    </w:p>
    <w:p w14:paraId="6AF3261E" w14:textId="4C160083" w:rsidR="00815BF3" w:rsidRPr="00815BF3" w:rsidRDefault="00815BF3">
      <w:pPr>
        <w:rPr>
          <w:sz w:val="21"/>
          <w:szCs w:val="21"/>
        </w:rPr>
      </w:pPr>
      <w:r w:rsidRPr="00815BF3">
        <w:rPr>
          <w:sz w:val="21"/>
          <w:szCs w:val="21"/>
        </w:rPr>
        <w:t xml:space="preserve">Britney Fronk | Alumni Relations | Brigham Young University | </w:t>
      </w:r>
      <w:hyperlink r:id="rId7" w:history="1">
        <w:r w:rsidRPr="00815BF3">
          <w:rPr>
            <w:rStyle w:val="Hyperlink"/>
            <w:sz w:val="21"/>
            <w:szCs w:val="21"/>
          </w:rPr>
          <w:t>Britney.Fronk@gmail.com</w:t>
        </w:r>
      </w:hyperlink>
      <w:r w:rsidRPr="00815BF3">
        <w:rPr>
          <w:sz w:val="21"/>
          <w:szCs w:val="21"/>
        </w:rPr>
        <w:t xml:space="preserve"> | 208.850.7759</w:t>
      </w:r>
    </w:p>
    <w:sectPr w:rsidR="00815BF3" w:rsidRPr="00815BF3" w:rsidSect="008F6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llin Hatch" w:date="2018-11-25T21:13:00Z" w:initials="DH">
    <w:p w14:paraId="0F6DAA55" w14:textId="606988D4" w:rsidR="0075485A" w:rsidRDefault="0075485A">
      <w:pPr>
        <w:pStyle w:val="CommentText"/>
      </w:pPr>
      <w:r>
        <w:rPr>
          <w:rStyle w:val="CommentReference"/>
        </w:rPr>
        <w:annotationRef/>
      </w:r>
      <w:r>
        <w:t xml:space="preserve">Awkwardly worded. Do the subjects each talk? </w:t>
      </w:r>
    </w:p>
  </w:comment>
  <w:comment w:id="2" w:author="Dallin Hatch" w:date="2018-11-25T21:13:00Z" w:initials="DH">
    <w:p w14:paraId="4E9BB432" w14:textId="11B95E91" w:rsidR="0075485A" w:rsidRDefault="0075485A">
      <w:pPr>
        <w:pStyle w:val="CommentText"/>
      </w:pPr>
      <w:r>
        <w:rPr>
          <w:rStyle w:val="CommentReference"/>
        </w:rPr>
        <w:annotationRef/>
      </w:r>
      <w:r>
        <w:t xml:space="preserve">Nice! </w:t>
      </w:r>
    </w:p>
  </w:comment>
  <w:comment w:id="3" w:author="Dallin Hatch" w:date="2018-11-25T21:14:00Z" w:initials="DH">
    <w:p w14:paraId="4BB314CA" w14:textId="3A20BBDF" w:rsidR="0075485A" w:rsidRDefault="0075485A">
      <w:pPr>
        <w:pStyle w:val="CommentText"/>
      </w:pPr>
      <w:r>
        <w:rPr>
          <w:rStyle w:val="CommentReference"/>
        </w:rPr>
        <w:annotationRef/>
      </w:r>
      <w:r>
        <w:t xml:space="preserve">Awkwardly worded. </w:t>
      </w:r>
    </w:p>
  </w:comment>
  <w:comment w:id="4" w:author="Dallin Hatch" w:date="2018-11-25T21:14:00Z" w:initials="DH">
    <w:p w14:paraId="14D42F95" w14:textId="5FB2DA5F" w:rsidR="0075485A" w:rsidRDefault="0075485A">
      <w:pPr>
        <w:pStyle w:val="CommentText"/>
      </w:pPr>
      <w:r>
        <w:rPr>
          <w:rStyle w:val="CommentReference"/>
        </w:rPr>
        <w:annotationRef/>
      </w:r>
      <w:r>
        <w:t xml:space="preserve">This sentence is a little self-serving. Remember, the reporter doesn’t want to be told what to do. They want to know what’s in it for them.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6DAA55" w15:done="0"/>
  <w15:commentEx w15:paraId="4E9BB432" w15:done="0"/>
  <w15:commentEx w15:paraId="4BB314CA" w15:done="0"/>
  <w15:commentEx w15:paraId="14D42F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6DAA55" w16cid:durableId="1FA58EFA"/>
  <w16cid:commentId w16cid:paraId="4E9BB432" w16cid:durableId="1FA58EE7"/>
  <w16cid:commentId w16cid:paraId="4BB314CA" w16cid:durableId="1FA58F1B"/>
  <w16cid:commentId w16cid:paraId="14D42F95" w16cid:durableId="1FA58F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llin Hatch">
    <w15:presenceInfo w15:providerId="AD" w15:userId="S::dhatch@womply.onmicrosoft.com::62dba2e5-5dfb-47d7-9bb7-abdcfe60cb5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48"/>
    <w:rsid w:val="00124610"/>
    <w:rsid w:val="0033793A"/>
    <w:rsid w:val="00413874"/>
    <w:rsid w:val="004B054C"/>
    <w:rsid w:val="0050578D"/>
    <w:rsid w:val="00603DCE"/>
    <w:rsid w:val="0072467E"/>
    <w:rsid w:val="0075485A"/>
    <w:rsid w:val="00815BF3"/>
    <w:rsid w:val="00821748"/>
    <w:rsid w:val="008C6A85"/>
    <w:rsid w:val="008F6277"/>
    <w:rsid w:val="009C3F8F"/>
    <w:rsid w:val="00BB5FCA"/>
    <w:rsid w:val="00BD7D7A"/>
    <w:rsid w:val="00FE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63940"/>
  <w14:defaultImageDpi w14:val="32767"/>
  <w15:chartTrackingRefBased/>
  <w15:docId w15:val="{BCB2F84D-7122-164A-8392-E3C1F2F4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B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15BF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548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8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8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8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8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8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85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Britney.Fronk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Britney Fronk</dc:creator>
  <cp:keywords/>
  <dc:description/>
  <cp:lastModifiedBy>Troy Bradshaw</cp:lastModifiedBy>
  <cp:revision>2</cp:revision>
  <dcterms:created xsi:type="dcterms:W3CDTF">2018-12-12T18:24:00Z</dcterms:created>
  <dcterms:modified xsi:type="dcterms:W3CDTF">2018-12-12T18:24:00Z</dcterms:modified>
</cp:coreProperties>
</file>